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CA701" w14:textId="4A05D490" w:rsidR="00472C2D" w:rsidRDefault="00472C2D">
      <w:pPr>
        <w:rPr>
          <w:rFonts w:ascii="Arial" w:eastAsia="Arial" w:hAnsi="Arial" w:cs="Arial"/>
          <w:sz w:val="22"/>
        </w:rPr>
      </w:pPr>
    </w:p>
    <w:p w14:paraId="04F2DB7F" w14:textId="36585D71" w:rsidR="00472C2D" w:rsidRDefault="00472C2D" w:rsidP="00472C2D">
      <w:pPr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7: Binary </w:t>
      </w:r>
      <w:r w:rsidR="00AD46CD">
        <w:rPr>
          <w:rFonts w:ascii="맑은 고딕" w:eastAsia="맑은 고딕" w:hAnsi="맑은 고딕" w:cs="맑은 고딕" w:hint="eastAsia"/>
          <w:sz w:val="32"/>
          <w:lang w:eastAsia="ko-KR"/>
        </w:rPr>
        <w:t>min</w:t>
      </w:r>
      <w:r>
        <w:rPr>
          <w:rFonts w:ascii="맑은 고딕" w:eastAsia="맑은 고딕" w:hAnsi="맑은 고딕" w:cs="맑은 고딕"/>
          <w:sz w:val="32"/>
        </w:rPr>
        <w:t xml:space="preserve"> heap</w:t>
      </w:r>
    </w:p>
    <w:p w14:paraId="49C1DDD4" w14:textId="77777777" w:rsidR="00472C2D" w:rsidRDefault="00472C2D" w:rsidP="00472C2D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14:paraId="2D67EED3" w14:textId="344ABDFC" w:rsidR="00472C2D" w:rsidRPr="00E67BBE" w:rsidRDefault="00472C2D" w:rsidP="00472C2D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</w:t>
      </w:r>
      <w:r w:rsidR="00AD46CD">
        <w:rPr>
          <w:rFonts w:ascii="맑은 고딕" w:eastAsia="맑은 고딕" w:hAnsi="맑은 고딕" w:cs="맑은 고딕"/>
          <w:sz w:val="22"/>
        </w:rPr>
        <w:t>n this lab, we wil implement min</w:t>
      </w:r>
      <w:r>
        <w:rPr>
          <w:rFonts w:ascii="맑은 고딕" w:eastAsia="맑은 고딕" w:hAnsi="맑은 고딕" w:cs="맑은 고딕"/>
          <w:sz w:val="22"/>
        </w:rPr>
        <w:t xml:space="preserve"> heap ADT</w:t>
      </w:r>
      <w:r>
        <w:rPr>
          <w:rFonts w:ascii="맑은 고딕" w:eastAsia="맑은 고딕" w:hAnsi="맑은 고딕" w:cs="맑은 고딕" w:hint="eastAsia"/>
          <w:sz w:val="22"/>
        </w:rPr>
        <w:t xml:space="preserve">, </w:t>
      </w:r>
      <w:r w:rsidR="00AD46CD">
        <w:rPr>
          <w:rFonts w:ascii="맑은 고딕" w:eastAsia="맑은 고딕" w:hAnsi="맑은 고딕" w:cs="맑은 고딕"/>
          <w:sz w:val="22"/>
        </w:rPr>
        <w:t>In a min</w:t>
      </w:r>
      <w:r>
        <w:rPr>
          <w:rFonts w:ascii="맑은 고딕" w:eastAsia="맑은 고딕" w:hAnsi="맑은 고딕" w:cs="맑은 고딕"/>
          <w:sz w:val="22"/>
        </w:rPr>
        <w:t xml:space="preserve"> heap, the keys of </w:t>
      </w:r>
      <w:r w:rsidR="00AD46CD">
        <w:rPr>
          <w:rFonts w:ascii="맑은 고딕" w:eastAsia="맑은 고딕" w:hAnsi="맑은 고딕" w:cs="맑은 고딕"/>
          <w:sz w:val="22"/>
        </w:rPr>
        <w:t>child</w:t>
      </w:r>
      <w:r>
        <w:rPr>
          <w:rFonts w:ascii="맑은 고딕" w:eastAsia="맑은 고딕" w:hAnsi="맑은 고딕" w:cs="맑은 고딕"/>
          <w:sz w:val="22"/>
        </w:rPr>
        <w:t xml:space="preserve"> nodes are always greater than o</w:t>
      </w:r>
      <w:r w:rsidR="00AD46CD">
        <w:rPr>
          <w:rFonts w:ascii="맑은 고딕" w:eastAsia="맑은 고딕" w:hAnsi="맑은 고딕" w:cs="맑은 고딕"/>
          <w:sz w:val="22"/>
        </w:rPr>
        <w:t>r equal to those of the parent nodes. The min key is in the root node. In min</w:t>
      </w:r>
      <w:r>
        <w:rPr>
          <w:rFonts w:ascii="맑은 고딕" w:eastAsia="맑은 고딕" w:hAnsi="맑은 고딕" w:cs="맑은 고딕"/>
          <w:sz w:val="22"/>
        </w:rPr>
        <w:t xml:space="preserve"> heap ADT, we will implement two main</w:t>
      </w:r>
      <w:r w:rsidR="00AD46CD">
        <w:rPr>
          <w:rFonts w:ascii="맑은 고딕" w:eastAsia="맑은 고딕" w:hAnsi="맑은 고딕" w:cs="맑은 고딕"/>
          <w:sz w:val="22"/>
        </w:rPr>
        <w:t xml:space="preserve"> functions, insert and deleteMin</w:t>
      </w:r>
      <w:r>
        <w:rPr>
          <w:rFonts w:ascii="맑은 고딕" w:eastAsia="맑은 고딕" w:hAnsi="맑은 고딕" w:cs="맑은 고딕"/>
          <w:sz w:val="22"/>
        </w:rPr>
        <w:t xml:space="preserve">. Additioanlly, we will implement a print function, printHeap. </w:t>
      </w:r>
    </w:p>
    <w:p w14:paraId="0741E235" w14:textId="77777777" w:rsidR="00472C2D" w:rsidRDefault="00472C2D" w:rsidP="00472C2D">
      <w:pPr>
        <w:tabs>
          <w:tab w:val="left" w:pos="426"/>
        </w:tabs>
        <w:spacing w:line="280" w:lineRule="exact"/>
        <w:rPr>
          <w:rFonts w:ascii="Arial" w:eastAsia="맑은 고딕" w:hAnsi="Arial" w:cs="Arial"/>
          <w:sz w:val="22"/>
        </w:rPr>
      </w:pPr>
    </w:p>
    <w:p w14:paraId="058FBEA9" w14:textId="34E71657" w:rsidR="00472C2D" w:rsidRDefault="00472C2D" w:rsidP="00472C2D">
      <w:pPr>
        <w:pStyle w:val="a4"/>
        <w:numPr>
          <w:ilvl w:val="0"/>
          <w:numId w:val="8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Insert</w:t>
      </w:r>
      <w:r w:rsidR="00AD46CD">
        <w:rPr>
          <w:rFonts w:ascii="Arial" w:eastAsia="맑은 고딕" w:hAnsi="Arial" w:cs="Arial"/>
          <w:sz w:val="22"/>
        </w:rPr>
        <w:t>: Insert a new key to the min</w:t>
      </w:r>
      <w:r>
        <w:rPr>
          <w:rFonts w:ascii="Arial" w:eastAsia="맑은 고딕" w:hAnsi="Arial" w:cs="Arial"/>
          <w:sz w:val="22"/>
        </w:rPr>
        <w:t xml:space="preserve"> heap</w:t>
      </w:r>
      <w:r w:rsidRPr="006A5182">
        <w:rPr>
          <w:rFonts w:ascii="Arial" w:eastAsia="맑은 고딕" w:hAnsi="Arial" w:cs="Arial"/>
          <w:sz w:val="22"/>
        </w:rPr>
        <w:t>.</w:t>
      </w:r>
      <w:r>
        <w:rPr>
          <w:rFonts w:ascii="Arial" w:eastAsia="맑은 고딕" w:hAnsi="Arial" w:cs="Arial"/>
          <w:sz w:val="22"/>
        </w:rPr>
        <w:t xml:space="preserve"> You should find the right position for</w:t>
      </w:r>
      <w:r w:rsidR="00AD46CD">
        <w:rPr>
          <w:rFonts w:ascii="Arial" w:eastAsia="맑은 고딕" w:hAnsi="Arial" w:cs="Arial"/>
          <w:sz w:val="22"/>
        </w:rPr>
        <w:t xml:space="preserve"> the new key to maintain the min</w:t>
      </w:r>
      <w:r>
        <w:rPr>
          <w:rFonts w:ascii="Arial" w:eastAsia="맑은 고딕" w:hAnsi="Arial" w:cs="Arial"/>
          <w:sz w:val="22"/>
        </w:rPr>
        <w:t xml:space="preserve"> heap.</w:t>
      </w:r>
      <w:r w:rsidRPr="006A5182">
        <w:rPr>
          <w:rFonts w:ascii="Arial" w:eastAsia="맑은 고딕" w:hAnsi="Arial" w:cs="Arial"/>
          <w:sz w:val="22"/>
        </w:rPr>
        <w:t xml:space="preserve"> </w:t>
      </w:r>
    </w:p>
    <w:p w14:paraId="7691FDBB" w14:textId="24F774FA" w:rsidR="00472C2D" w:rsidRDefault="00AD46CD" w:rsidP="00472C2D">
      <w:pPr>
        <w:pStyle w:val="a4"/>
        <w:numPr>
          <w:ilvl w:val="0"/>
          <w:numId w:val="8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DeleteMin</w:t>
      </w:r>
      <w:r>
        <w:rPr>
          <w:rFonts w:ascii="Arial" w:eastAsia="맑은 고딕" w:hAnsi="Arial" w:cs="Arial"/>
          <w:sz w:val="22"/>
        </w:rPr>
        <w:t>: Delete the min</w:t>
      </w:r>
      <w:r w:rsidR="00472C2D">
        <w:rPr>
          <w:rFonts w:ascii="Arial" w:eastAsia="맑은 고딕" w:hAnsi="Arial" w:cs="Arial"/>
          <w:sz w:val="22"/>
        </w:rPr>
        <w:t xml:space="preserve"> in root node and reco</w:t>
      </w:r>
      <w:r>
        <w:rPr>
          <w:rFonts w:ascii="Arial" w:eastAsia="맑은 고딕" w:hAnsi="Arial" w:cs="Arial"/>
          <w:sz w:val="22"/>
        </w:rPr>
        <w:t>nstruct the heap to maintain min</w:t>
      </w:r>
      <w:r w:rsidR="00472C2D">
        <w:rPr>
          <w:rFonts w:ascii="Arial" w:eastAsia="맑은 고딕" w:hAnsi="Arial" w:cs="Arial"/>
          <w:sz w:val="22"/>
        </w:rPr>
        <w:t xml:space="preserve"> heap. If your list does not have any element, just print an error message.</w:t>
      </w:r>
    </w:p>
    <w:p w14:paraId="59BFF2CE" w14:textId="7D7A61CD" w:rsidR="00472C2D" w:rsidRPr="006A5182" w:rsidRDefault="00472C2D" w:rsidP="00472C2D">
      <w:pPr>
        <w:pStyle w:val="a4"/>
        <w:numPr>
          <w:ilvl w:val="0"/>
          <w:numId w:val="8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PrintHeap</w:t>
      </w:r>
      <w:r>
        <w:rPr>
          <w:rFonts w:ascii="Arial" w:eastAsia="맑은 고딕" w:hAnsi="Arial" w:cs="Arial"/>
          <w:sz w:val="22"/>
        </w:rPr>
        <w:t>: P</w:t>
      </w:r>
      <w:r>
        <w:rPr>
          <w:rFonts w:ascii="Arial" w:eastAsia="맑은 고딕" w:hAnsi="Arial" w:cs="Arial" w:hint="eastAsia"/>
          <w:sz w:val="22"/>
        </w:rPr>
        <w:t>rint</w:t>
      </w:r>
      <w:r w:rsidRPr="00C66EE0">
        <w:rPr>
          <w:rFonts w:ascii="Arial" w:eastAsia="맑은 고딕" w:hAnsi="Arial" w:cs="Arial"/>
          <w:b/>
          <w:sz w:val="22"/>
        </w:rPr>
        <w:t xml:space="preserve"> </w:t>
      </w:r>
      <w:r w:rsidRPr="007618DE">
        <w:rPr>
          <w:rFonts w:ascii="Arial" w:eastAsia="맑은 고딕" w:hAnsi="Arial" w:cs="Arial"/>
          <w:sz w:val="22"/>
        </w:rPr>
        <w:t xml:space="preserve">the </w:t>
      </w:r>
      <w:r>
        <w:rPr>
          <w:rFonts w:ascii="Arial" w:eastAsia="맑은 고딕" w:hAnsi="Arial" w:cs="Arial"/>
          <w:sz w:val="22"/>
        </w:rPr>
        <w:t>entire heap. When</w:t>
      </w:r>
      <w:r w:rsidR="00AD46CD">
        <w:rPr>
          <w:rFonts w:ascii="Arial" w:eastAsia="맑은 고딕" w:hAnsi="Arial" w:cs="Arial"/>
          <w:sz w:val="22"/>
        </w:rPr>
        <w:t xml:space="preserve"> printing, each level of the min</w:t>
      </w:r>
      <w:r>
        <w:rPr>
          <w:rFonts w:ascii="Arial" w:eastAsia="맑은 고딕" w:hAnsi="Arial" w:cs="Arial"/>
          <w:sz w:val="22"/>
        </w:rPr>
        <w:t xml:space="preserve"> heap should be printed in a line. If your queue is empty, just print an error message. </w:t>
      </w:r>
    </w:p>
    <w:p w14:paraId="33D2BD0D" w14:textId="77777777" w:rsidR="00472C2D" w:rsidRDefault="00472C2D" w:rsidP="00472C2D">
      <w:pPr>
        <w:tabs>
          <w:tab w:val="left" w:pos="426"/>
        </w:tabs>
        <w:rPr>
          <w:rFonts w:ascii="Arial" w:eastAsia="맑은 고딕" w:hAnsi="Arial" w:cs="Arial"/>
          <w:sz w:val="22"/>
        </w:rPr>
      </w:pPr>
    </w:p>
    <w:p w14:paraId="36AB6AFF" w14:textId="77777777" w:rsidR="00472C2D" w:rsidRPr="00C25CF6" w:rsidRDefault="00472C2D" w:rsidP="00472C2D">
      <w:pPr>
        <w:tabs>
          <w:tab w:val="left" w:pos="426"/>
        </w:tabs>
        <w:rPr>
          <w:rFonts w:ascii="Arial" w:eastAsia="맑은 고딕" w:hAnsi="Arial" w:cs="Arial"/>
          <w:sz w:val="22"/>
        </w:rPr>
      </w:pPr>
    </w:p>
    <w:p w14:paraId="69349938" w14:textId="77777777" w:rsidR="00472C2D" w:rsidRPr="00C25CF6" w:rsidRDefault="00472C2D" w:rsidP="00472C2D">
      <w:pPr>
        <w:pStyle w:val="a4"/>
        <w:numPr>
          <w:ilvl w:val="0"/>
          <w:numId w:val="6"/>
        </w:numPr>
        <w:tabs>
          <w:tab w:val="left" w:pos="426"/>
        </w:tabs>
        <w:spacing w:after="0" w:line="260" w:lineRule="exact"/>
        <w:ind w:leftChars="0" w:left="270" w:hanging="270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</w:t>
      </w:r>
      <w:r w:rsidRPr="00C25CF6">
        <w:rPr>
          <w:rFonts w:ascii="Arial" w:eastAsia="맑은 고딕" w:hAnsi="Arial" w:cs="Arial"/>
          <w:sz w:val="22"/>
        </w:rPr>
        <w:t>nput</w:t>
      </w:r>
    </w:p>
    <w:p w14:paraId="21E6D85B" w14:textId="77777777" w:rsidR="00472C2D" w:rsidRPr="004717E9" w:rsidRDefault="00472C2D" w:rsidP="00472C2D">
      <w:pPr>
        <w:tabs>
          <w:tab w:val="left" w:pos="426"/>
        </w:tabs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Obta</w:t>
      </w:r>
      <w:r>
        <w:rPr>
          <w:rFonts w:ascii="Arial" w:eastAsia="맑은 고딕" w:hAnsi="Arial" w:cs="Arial"/>
          <w:sz w:val="22"/>
        </w:rPr>
        <w:t>in a list of operations</w:t>
      </w:r>
      <w:r w:rsidRPr="00C25CF6">
        <w:rPr>
          <w:rFonts w:ascii="Arial" w:eastAsia="맑은 고딕" w:hAnsi="Arial" w:cs="Arial"/>
          <w:sz w:val="22"/>
        </w:rPr>
        <w:t xml:space="preserve"> from the given input file</w:t>
      </w:r>
      <w:r>
        <w:rPr>
          <w:rFonts w:ascii="Arial" w:eastAsia="맑은 고딕" w:hAnsi="Arial" w:cs="Arial"/>
          <w:sz w:val="22"/>
        </w:rPr>
        <w:t>,</w:t>
      </w:r>
      <w:r w:rsidRPr="00C25CF6">
        <w:rPr>
          <w:rFonts w:ascii="Arial" w:eastAsia="맑은 고딕" w:hAnsi="Arial" w:cs="Arial"/>
          <w:sz w:val="22"/>
        </w:rPr>
        <w:t xml:space="preserve"> and execute the given operation</w:t>
      </w:r>
      <w:r>
        <w:rPr>
          <w:rFonts w:ascii="Arial" w:eastAsia="맑은 고딕" w:hAnsi="Arial" w:cs="Arial" w:hint="eastAsia"/>
          <w:sz w:val="22"/>
        </w:rPr>
        <w:t>s</w:t>
      </w:r>
      <w:r w:rsidRPr="00C25CF6">
        <w:rPr>
          <w:rFonts w:ascii="Arial" w:eastAsia="맑은 고딕" w:hAnsi="Arial" w:cs="Arial"/>
          <w:sz w:val="22"/>
        </w:rPr>
        <w:t xml:space="preserve"> in order. </w:t>
      </w:r>
      <w:r>
        <w:rPr>
          <w:rFonts w:ascii="Arial" w:eastAsia="맑은 고딕" w:hAnsi="Arial" w:cs="Arial"/>
          <w:sz w:val="22"/>
        </w:rPr>
        <w:t>A</w:t>
      </w:r>
      <w:r w:rsidRPr="00C25CF6">
        <w:rPr>
          <w:rFonts w:ascii="Arial" w:eastAsia="맑은 고딕" w:hAnsi="Arial" w:cs="Arial"/>
          <w:sz w:val="22"/>
        </w:rPr>
        <w:t xml:space="preserve"> </w:t>
      </w:r>
      <w:r w:rsidRPr="004717E9">
        <w:rPr>
          <w:rFonts w:ascii="Arial" w:eastAsia="맑은 고딕" w:hAnsi="Arial" w:cs="Arial"/>
          <w:sz w:val="22"/>
        </w:rPr>
        <w:t>detailed specification of the operations is provided below. Each line represents a single operation. Each operation and the necessary parameters are separated by a space. You may assume that the input valu</w:t>
      </w:r>
      <w:r>
        <w:rPr>
          <w:rFonts w:ascii="Arial" w:eastAsia="맑은 고딕" w:hAnsi="Arial" w:cs="Arial"/>
          <w:sz w:val="22"/>
        </w:rPr>
        <w:t>es (represented as x below</w:t>
      </w:r>
      <w:r w:rsidRPr="004717E9">
        <w:rPr>
          <w:rFonts w:ascii="Arial" w:eastAsia="맑은 고딕" w:hAnsi="Arial" w:cs="Arial"/>
          <w:sz w:val="22"/>
        </w:rPr>
        <w:t xml:space="preserve">) are </w:t>
      </w:r>
      <w:r>
        <w:rPr>
          <w:rFonts w:ascii="Arial" w:eastAsia="맑은 고딕" w:hAnsi="Arial" w:cs="Arial"/>
          <w:sz w:val="22"/>
        </w:rPr>
        <w:t>any integer</w:t>
      </w:r>
      <w:r w:rsidRPr="004717E9">
        <w:rPr>
          <w:rFonts w:ascii="Arial" w:eastAsia="맑은 고딕" w:hAnsi="Arial" w:cs="Arial"/>
          <w:sz w:val="22"/>
        </w:rPr>
        <w:t xml:space="preserve">. </w:t>
      </w:r>
    </w:p>
    <w:p w14:paraId="3006DAD3" w14:textId="77777777" w:rsidR="00472C2D" w:rsidRDefault="00472C2D" w:rsidP="00472C2D">
      <w:pPr>
        <w:tabs>
          <w:tab w:val="left" w:pos="426"/>
        </w:tabs>
        <w:spacing w:line="260" w:lineRule="exact"/>
        <w:rPr>
          <w:rFonts w:ascii="Arial" w:eastAsia="맑은 고딕" w:hAnsi="Arial" w:cs="Arial"/>
          <w:sz w:val="22"/>
        </w:rPr>
      </w:pPr>
    </w:p>
    <w:p w14:paraId="12059A3C" w14:textId="1D9582F0" w:rsidR="00472C2D" w:rsidRPr="0012063C" w:rsidRDefault="00472C2D" w:rsidP="00472C2D">
      <w:pPr>
        <w:pStyle w:val="a4"/>
        <w:numPr>
          <w:ilvl w:val="0"/>
          <w:numId w:val="9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 w:rsidRPr="0012063C">
        <w:rPr>
          <w:rFonts w:ascii="Arial" w:eastAsia="맑은 고딕" w:hAnsi="Arial" w:cs="Arial"/>
          <w:b/>
          <w:sz w:val="22"/>
        </w:rPr>
        <w:t>n  x</w:t>
      </w:r>
      <w:r w:rsidRPr="0012063C">
        <w:rPr>
          <w:rFonts w:ascii="Arial" w:eastAsia="맑은 고딕" w:hAnsi="Arial" w:cs="Arial"/>
          <w:sz w:val="22"/>
        </w:rPr>
        <w:t xml:space="preserve">: create a new heap with the size of x. </w:t>
      </w:r>
      <w:r w:rsidRPr="0012063C">
        <w:rPr>
          <w:rFonts w:ascii="Arial" w:hAnsi="Arial" w:cs="Arial"/>
          <w:sz w:val="22"/>
        </w:rPr>
        <w:t xml:space="preserve">The number </w:t>
      </w:r>
      <w:r w:rsidR="00AD46CD">
        <w:rPr>
          <w:rFonts w:ascii="Arial" w:hAnsi="Arial" w:cs="Arial"/>
          <w:sz w:val="22"/>
        </w:rPr>
        <w:t xml:space="preserve">x is the </w:t>
      </w:r>
      <w:r w:rsidR="0056154A">
        <w:rPr>
          <w:rFonts w:ascii="Arial" w:hAnsi="Arial" w:cs="Arial"/>
          <w:sz w:val="22"/>
        </w:rPr>
        <w:t>max</w:t>
      </w:r>
      <w:r w:rsidR="00AD46CD">
        <w:rPr>
          <w:rFonts w:ascii="Arial" w:hAnsi="Arial" w:cs="Arial"/>
          <w:sz w:val="22"/>
        </w:rPr>
        <w:t>imum size of the Min</w:t>
      </w:r>
      <w:r w:rsidRPr="0012063C">
        <w:rPr>
          <w:rFonts w:ascii="Arial" w:hAnsi="Arial" w:cs="Arial"/>
          <w:sz w:val="22"/>
        </w:rPr>
        <w:t>Heap. This operation will always be given in the first line of the operations in your input file</w:t>
      </w:r>
      <w:bookmarkStart w:id="0" w:name="_GoBack"/>
      <w:bookmarkEnd w:id="0"/>
    </w:p>
    <w:p w14:paraId="7BFAB181" w14:textId="768004FB" w:rsidR="00472C2D" w:rsidRPr="008756C4" w:rsidRDefault="00472C2D" w:rsidP="00472C2D">
      <w:pPr>
        <w:pStyle w:val="a4"/>
        <w:numPr>
          <w:ilvl w:val="0"/>
          <w:numId w:val="9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i   x</w:t>
      </w:r>
      <w:r w:rsidRPr="00EA3E99">
        <w:rPr>
          <w:rFonts w:ascii="Arial" w:eastAsia="맑은 고딕" w:hAnsi="Arial" w:cs="Arial"/>
          <w:sz w:val="22"/>
        </w:rPr>
        <w:t xml:space="preserve">: </w:t>
      </w:r>
      <w:r>
        <w:rPr>
          <w:rFonts w:ascii="Arial" w:eastAsia="맑은 고딕" w:hAnsi="Arial" w:cs="Arial"/>
          <w:sz w:val="22"/>
        </w:rPr>
        <w:t>insert</w:t>
      </w:r>
      <w:r w:rsidRPr="00EA3E99">
        <w:rPr>
          <w:rFonts w:ascii="Arial" w:eastAsia="맑은 고딕" w:hAnsi="Arial" w:cs="Arial"/>
          <w:sz w:val="22"/>
        </w:rPr>
        <w:t xml:space="preserve"> a </w:t>
      </w:r>
      <w:r>
        <w:rPr>
          <w:rFonts w:ascii="Arial" w:eastAsia="맑은 고딕" w:hAnsi="Arial" w:cs="Arial"/>
          <w:sz w:val="22"/>
        </w:rPr>
        <w:t xml:space="preserve">new </w:t>
      </w:r>
      <w:r w:rsidRPr="00EA3E99">
        <w:rPr>
          <w:rFonts w:ascii="Arial" w:eastAsia="맑은 고딕" w:hAnsi="Arial" w:cs="Arial"/>
          <w:sz w:val="22"/>
        </w:rPr>
        <w:t xml:space="preserve">key “x” </w:t>
      </w:r>
      <w:r w:rsidR="00AD46CD">
        <w:rPr>
          <w:rFonts w:ascii="Arial" w:eastAsia="맑은 고딕" w:hAnsi="Arial" w:cs="Arial"/>
          <w:sz w:val="22"/>
        </w:rPr>
        <w:t>into the min</w:t>
      </w:r>
      <w:r>
        <w:rPr>
          <w:rFonts w:ascii="Arial" w:eastAsia="맑은 고딕" w:hAnsi="Arial" w:cs="Arial"/>
          <w:sz w:val="22"/>
        </w:rPr>
        <w:t xml:space="preserve"> </w:t>
      </w:r>
      <w:r w:rsidRPr="008756C4">
        <w:rPr>
          <w:rFonts w:ascii="Arial" w:eastAsia="맑은 고딕" w:hAnsi="Arial" w:cs="Arial"/>
          <w:sz w:val="22"/>
        </w:rPr>
        <w:t xml:space="preserve">heap. </w:t>
      </w:r>
    </w:p>
    <w:p w14:paraId="5B78AD87" w14:textId="1B600A5E" w:rsidR="00472C2D" w:rsidRPr="00EA3E99" w:rsidRDefault="00472C2D" w:rsidP="00472C2D">
      <w:pPr>
        <w:pStyle w:val="a4"/>
        <w:numPr>
          <w:ilvl w:val="0"/>
          <w:numId w:val="9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 xml:space="preserve">d </w:t>
      </w:r>
      <w:r w:rsidRPr="00EA3E99">
        <w:rPr>
          <w:rFonts w:ascii="Arial" w:eastAsia="맑은 고딕" w:hAnsi="Arial" w:cs="Arial"/>
          <w:sz w:val="22"/>
        </w:rPr>
        <w:t xml:space="preserve">: </w:t>
      </w:r>
      <w:r w:rsidR="00AD46CD">
        <w:rPr>
          <w:rFonts w:ascii="Arial" w:eastAsia="맑은 고딕" w:hAnsi="Arial" w:cs="Arial"/>
          <w:sz w:val="22"/>
        </w:rPr>
        <w:t>delete the min</w:t>
      </w:r>
      <w:r>
        <w:rPr>
          <w:rFonts w:ascii="Arial" w:eastAsia="맑은 고딕" w:hAnsi="Arial" w:cs="Arial"/>
          <w:sz w:val="22"/>
        </w:rPr>
        <w:t xml:space="preserve"> key in the root node </w:t>
      </w:r>
    </w:p>
    <w:p w14:paraId="3FA60410" w14:textId="4902C00E" w:rsidR="00472C2D" w:rsidRDefault="00472C2D" w:rsidP="00472C2D">
      <w:pPr>
        <w:pStyle w:val="a4"/>
        <w:numPr>
          <w:ilvl w:val="0"/>
          <w:numId w:val="9"/>
        </w:numPr>
        <w:tabs>
          <w:tab w:val="left" w:pos="630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 xml:space="preserve">p </w:t>
      </w:r>
      <w:r w:rsidRPr="00EA3E99">
        <w:rPr>
          <w:rFonts w:ascii="Arial" w:eastAsia="맑은 고딕" w:hAnsi="Arial" w:cs="Arial"/>
          <w:sz w:val="22"/>
        </w:rPr>
        <w:t xml:space="preserve">: </w:t>
      </w:r>
      <w:r w:rsidR="00AD46CD">
        <w:rPr>
          <w:rFonts w:ascii="Arial" w:eastAsia="맑은 고딕" w:hAnsi="Arial" w:cs="Arial"/>
          <w:sz w:val="22"/>
        </w:rPr>
        <w:t>print the entire min</w:t>
      </w:r>
      <w:r>
        <w:rPr>
          <w:rFonts w:ascii="Arial" w:eastAsia="맑은 고딕" w:hAnsi="Arial" w:cs="Arial"/>
          <w:sz w:val="22"/>
        </w:rPr>
        <w:t xml:space="preserve"> </w:t>
      </w:r>
      <w:r w:rsidR="00AD46CD">
        <w:rPr>
          <w:rFonts w:ascii="Arial" w:eastAsia="맑은 고딕" w:hAnsi="Arial" w:cs="Arial"/>
          <w:sz w:val="22"/>
        </w:rPr>
        <w:t>heap. Print each level of the min</w:t>
      </w:r>
      <w:r>
        <w:rPr>
          <w:rFonts w:ascii="Arial" w:eastAsia="맑은 고딕" w:hAnsi="Arial" w:cs="Arial"/>
          <w:sz w:val="22"/>
        </w:rPr>
        <w:t xml:space="preserve"> heap in a line</w:t>
      </w:r>
    </w:p>
    <w:p w14:paraId="5EF6A27E" w14:textId="77777777" w:rsidR="00472C2D" w:rsidRDefault="00472C2D" w:rsidP="00472C2D">
      <w:pPr>
        <w:tabs>
          <w:tab w:val="left" w:pos="426"/>
        </w:tabs>
        <w:rPr>
          <w:rFonts w:ascii="Arial" w:eastAsia="맑은 고딕" w:hAnsi="Arial" w:cs="Arial"/>
          <w:sz w:val="22"/>
        </w:rPr>
      </w:pPr>
    </w:p>
    <w:p w14:paraId="36C49CF5" w14:textId="77777777" w:rsidR="00472C2D" w:rsidRDefault="00472C2D" w:rsidP="00472C2D">
      <w:pPr>
        <w:tabs>
          <w:tab w:val="left" w:pos="426"/>
        </w:tabs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An input file is shown below. </w:t>
      </w:r>
    </w:p>
    <w:p w14:paraId="2FC62D09" w14:textId="77777777" w:rsidR="00472C2D" w:rsidRDefault="00472C2D" w:rsidP="00472C2D">
      <w:pPr>
        <w:tabs>
          <w:tab w:val="left" w:pos="426"/>
        </w:tabs>
        <w:rPr>
          <w:rFonts w:ascii="Arial" w:eastAsia="맑은 고딕" w:hAnsi="Arial" w:cs="Arial"/>
          <w:sz w:val="22"/>
        </w:rPr>
      </w:pP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472C2D" w14:paraId="6C848389" w14:textId="77777777" w:rsidTr="00396C76">
        <w:trPr>
          <w:trHeight w:val="2042"/>
        </w:trPr>
        <w:tc>
          <w:tcPr>
            <w:tcW w:w="8640" w:type="dxa"/>
          </w:tcPr>
          <w:p w14:paraId="60BA776D" w14:textId="0EEA564B" w:rsidR="00472C2D" w:rsidRDefault="00472C2D" w:rsidP="00396C76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A31D25" wp14:editId="52A22248">
                  <wp:extent cx="1390650" cy="2067182"/>
                  <wp:effectExtent l="0" t="0" r="0" b="9525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364" cy="212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1835">
              <w:rPr>
                <w:noProof/>
              </w:rPr>
              <w:drawing>
                <wp:inline distT="0" distB="0" distL="0" distR="0" wp14:anchorId="4EFD3012" wp14:editId="1D3F2876">
                  <wp:extent cx="2128723" cy="2071411"/>
                  <wp:effectExtent l="0" t="0" r="508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240" cy="208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56042" w14:textId="1D9ECE9F" w:rsidR="00472C2D" w:rsidRDefault="00472C2D" w:rsidP="00472C2D">
      <w:pPr>
        <w:rPr>
          <w:ins w:id="1" w:author="백은옥" w:date="2015-04-06T09:55:00Z"/>
          <w:rFonts w:ascii="Arial" w:eastAsia="맑은 고딕" w:hAnsi="Arial" w:cs="Arial"/>
          <w:sz w:val="22"/>
        </w:rPr>
      </w:pPr>
    </w:p>
    <w:p w14:paraId="331AA396" w14:textId="3B4B1A2B" w:rsidR="00472C2D" w:rsidRPr="005A7F21" w:rsidRDefault="00AD46CD" w:rsidP="00472C2D">
      <w:pPr>
        <w:pStyle w:val="a4"/>
        <w:numPr>
          <w:ilvl w:val="0"/>
          <w:numId w:val="6"/>
        </w:numPr>
        <w:tabs>
          <w:tab w:val="left" w:pos="270"/>
        </w:tabs>
        <w:spacing w:after="0" w:line="240" w:lineRule="auto"/>
        <w:ind w:leftChars="0" w:left="0" w:firstLine="0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lastRenderedPageBreak/>
        <w:t>Min</w:t>
      </w:r>
      <w:r w:rsidR="00472C2D">
        <w:rPr>
          <w:rFonts w:ascii="Arial" w:eastAsia="맑은 고딕" w:hAnsi="Arial" w:cs="Arial"/>
          <w:sz w:val="22"/>
        </w:rPr>
        <w:t>Heap</w:t>
      </w:r>
      <w:r w:rsidR="00472C2D" w:rsidRPr="00D97CB5">
        <w:rPr>
          <w:rFonts w:ascii="Arial" w:eastAsia="맑은 고딕" w:hAnsi="Arial" w:cs="Arial"/>
          <w:sz w:val="22"/>
        </w:rPr>
        <w:t xml:space="preserve"> ADT</w:t>
      </w:r>
    </w:p>
    <w:p w14:paraId="200282A4" w14:textId="77777777" w:rsidR="00472C2D" w:rsidRDefault="00472C2D" w:rsidP="00472C2D">
      <w:pPr>
        <w:tabs>
          <w:tab w:val="left" w:pos="426"/>
        </w:tabs>
        <w:rPr>
          <w:rFonts w:ascii="Arial" w:eastAsia="맑은 고딕" w:hAnsi="Arial" w:cs="Arial"/>
          <w:szCs w:val="20"/>
        </w:rPr>
      </w:pPr>
    </w:p>
    <w:p w14:paraId="1B5A9C8E" w14:textId="77777777" w:rsidR="00472C2D" w:rsidRPr="00C25CF6" w:rsidRDefault="00472C2D" w:rsidP="00472C2D">
      <w:pPr>
        <w:tabs>
          <w:tab w:val="left" w:pos="426"/>
        </w:tabs>
        <w:rPr>
          <w:rFonts w:ascii="Arial" w:eastAsia="맑은 고딕" w:hAnsi="Arial" w:cs="Arial"/>
          <w:szCs w:val="20"/>
        </w:rPr>
      </w:pPr>
      <w:r w:rsidRPr="00C25CF6">
        <w:rPr>
          <w:rFonts w:ascii="Arial" w:eastAsia="맑은 고딕" w:hAnsi="Arial" w:cs="Arial"/>
          <w:szCs w:val="20"/>
        </w:rPr>
        <w:t>(1) Data Specification for the objects</w:t>
      </w:r>
    </w:p>
    <w:p w14:paraId="7E34B84B" w14:textId="77777777" w:rsidR="00472C2D" w:rsidRPr="00C25CF6" w:rsidRDefault="00472C2D" w:rsidP="00472C2D">
      <w:pPr>
        <w:tabs>
          <w:tab w:val="left" w:pos="426"/>
        </w:tabs>
        <w:rPr>
          <w:rFonts w:ascii="Arial" w:eastAsia="맑은 고딕" w:hAnsi="Arial" w:cs="Arial"/>
          <w:szCs w:val="20"/>
        </w:rPr>
      </w:pPr>
    </w:p>
    <w:p w14:paraId="478F04BD" w14:textId="77777777" w:rsidR="00472C2D" w:rsidRDefault="00472C2D" w:rsidP="00472C2D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struct Heap</w:t>
      </w:r>
      <w:r>
        <w:rPr>
          <w:rFonts w:ascii="맑은 고딕" w:eastAsia="맑은 고딕" w:hAnsi="맑은 고딕" w:cs="맑은 고딕" w:hint="eastAsia"/>
          <w:sz w:val="22"/>
        </w:rPr>
        <w:t>Struct</w:t>
      </w:r>
      <w:r>
        <w:rPr>
          <w:rFonts w:ascii="맑은 고딕" w:eastAsia="맑은 고딕" w:hAnsi="맑은 고딕" w:cs="맑은 고딕"/>
          <w:sz w:val="22"/>
        </w:rPr>
        <w:t xml:space="preserve"> {</w:t>
      </w:r>
    </w:p>
    <w:p w14:paraId="54B5AB4A" w14:textId="77777777" w:rsidR="00472C2D" w:rsidRDefault="00472C2D" w:rsidP="00472C2D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int </w:t>
      </w:r>
      <w:r>
        <w:rPr>
          <w:rFonts w:ascii="맑은 고딕" w:eastAsia="맑은 고딕" w:hAnsi="맑은 고딕" w:cs="맑은 고딕" w:hint="eastAsia"/>
          <w:sz w:val="22"/>
        </w:rPr>
        <w:t>C</w:t>
      </w:r>
      <w:r>
        <w:rPr>
          <w:rFonts w:ascii="맑은 고딕" w:eastAsia="맑은 고딕" w:hAnsi="맑은 고딕" w:cs="맑은 고딕"/>
          <w:sz w:val="22"/>
        </w:rPr>
        <w:t>apacity;</w:t>
      </w:r>
    </w:p>
    <w:p w14:paraId="58790D8C" w14:textId="77777777" w:rsidR="00472C2D" w:rsidRDefault="00472C2D" w:rsidP="00472C2D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int </w:t>
      </w:r>
      <w:r>
        <w:rPr>
          <w:rFonts w:ascii="맑은 고딕" w:eastAsia="맑은 고딕" w:hAnsi="맑은 고딕" w:cs="맑은 고딕" w:hint="eastAsia"/>
          <w:sz w:val="22"/>
        </w:rPr>
        <w:t>S</w:t>
      </w:r>
      <w:r>
        <w:rPr>
          <w:rFonts w:ascii="맑은 고딕" w:eastAsia="맑은 고딕" w:hAnsi="맑은 고딕" w:cs="맑은 고딕"/>
          <w:sz w:val="22"/>
        </w:rPr>
        <w:t>ize;</w:t>
      </w:r>
    </w:p>
    <w:p w14:paraId="3709A1A1" w14:textId="77777777" w:rsidR="00472C2D" w:rsidRDefault="00472C2D" w:rsidP="00472C2D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 w:hint="eastAsia"/>
          <w:sz w:val="22"/>
        </w:rPr>
        <w:t>ElementType *Elements</w:t>
      </w:r>
      <w:r>
        <w:rPr>
          <w:rFonts w:ascii="맑은 고딕" w:eastAsia="맑은 고딕" w:hAnsi="맑은 고딕" w:cs="맑은 고딕"/>
          <w:sz w:val="22"/>
        </w:rPr>
        <w:t xml:space="preserve">; </w:t>
      </w:r>
    </w:p>
    <w:p w14:paraId="078A7B4D" w14:textId="77777777" w:rsidR="00472C2D" w:rsidRDefault="00472C2D" w:rsidP="00472C2D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};</w:t>
      </w:r>
    </w:p>
    <w:p w14:paraId="66A8FC55" w14:textId="77777777" w:rsidR="00472C2D" w:rsidRPr="00C25CF6" w:rsidRDefault="00472C2D" w:rsidP="00472C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540" w:hanging="540"/>
        <w:rPr>
          <w:rFonts w:ascii="Arial" w:hAnsi="Arial" w:cs="Arial"/>
          <w:szCs w:val="20"/>
        </w:rPr>
      </w:pPr>
    </w:p>
    <w:p w14:paraId="7BE52E07" w14:textId="77777777" w:rsidR="00472C2D" w:rsidRPr="00C25CF6" w:rsidRDefault="00472C2D" w:rsidP="00472C2D">
      <w:pPr>
        <w:tabs>
          <w:tab w:val="left" w:pos="426"/>
        </w:tabs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(2)</w:t>
      </w:r>
      <w:r w:rsidRPr="00C25CF6">
        <w:rPr>
          <w:rFonts w:ascii="Arial" w:eastAsia="맑은 고딕" w:hAnsi="Arial" w:cs="Arial"/>
          <w:sz w:val="22"/>
        </w:rPr>
        <w:t xml:space="preserve"> Function specification</w:t>
      </w:r>
    </w:p>
    <w:p w14:paraId="2223CAFD" w14:textId="77777777" w:rsidR="00472C2D" w:rsidRPr="00C25CF6" w:rsidRDefault="00472C2D" w:rsidP="00472C2D">
      <w:pPr>
        <w:tabs>
          <w:tab w:val="left" w:pos="426"/>
        </w:tabs>
        <w:rPr>
          <w:rFonts w:ascii="Arial" w:eastAsia="맑은 고딕" w:hAnsi="Arial" w:cs="Arial"/>
          <w:sz w:val="22"/>
        </w:rPr>
      </w:pPr>
    </w:p>
    <w:p w14:paraId="522F1CE8" w14:textId="77777777" w:rsidR="00472C2D" w:rsidRDefault="00472C2D" w:rsidP="00472C2D">
      <w:pPr>
        <w:widowControl w:val="0"/>
        <w:numPr>
          <w:ilvl w:val="0"/>
          <w:numId w:val="7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exac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HeapStruct* CreateHeap(int heapsize);</w:t>
      </w:r>
    </w:p>
    <w:p w14:paraId="7474D7AE" w14:textId="77777777" w:rsidR="00472C2D" w:rsidRPr="00C25CF6" w:rsidRDefault="00472C2D" w:rsidP="00472C2D">
      <w:pPr>
        <w:widowControl w:val="0"/>
        <w:numPr>
          <w:ilvl w:val="0"/>
          <w:numId w:val="7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exac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v</w:t>
      </w:r>
      <w:r>
        <w:rPr>
          <w:rFonts w:ascii="Arial" w:hAnsi="Arial" w:cs="Arial"/>
          <w:szCs w:val="20"/>
        </w:rPr>
        <w:t xml:space="preserve">oid </w:t>
      </w:r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>nsert(Heap</w:t>
      </w:r>
      <w:r>
        <w:rPr>
          <w:rFonts w:ascii="Arial" w:hAnsi="Arial" w:cs="Arial" w:hint="eastAsia"/>
          <w:szCs w:val="20"/>
        </w:rPr>
        <w:t>Struct</w:t>
      </w:r>
      <w:r>
        <w:rPr>
          <w:rFonts w:ascii="Arial" w:hAnsi="Arial" w:cs="Arial"/>
          <w:szCs w:val="20"/>
        </w:rPr>
        <w:t xml:space="preserve"> heap, </w:t>
      </w:r>
      <w:r>
        <w:rPr>
          <w:rFonts w:ascii="Arial" w:hAnsi="Arial" w:cs="Arial" w:hint="eastAsia"/>
          <w:szCs w:val="20"/>
        </w:rPr>
        <w:t>ElementType</w:t>
      </w:r>
      <w:r>
        <w:rPr>
          <w:rFonts w:ascii="Arial" w:hAnsi="Arial" w:cs="Arial"/>
          <w:szCs w:val="20"/>
        </w:rPr>
        <w:t xml:space="preserve"> value)</w:t>
      </w:r>
      <w:r w:rsidRPr="00C25CF6">
        <w:rPr>
          <w:rFonts w:ascii="Arial" w:hAnsi="Arial" w:cs="Arial"/>
          <w:szCs w:val="20"/>
        </w:rPr>
        <w:t>;</w:t>
      </w:r>
    </w:p>
    <w:p w14:paraId="41832187" w14:textId="2337F867" w:rsidR="00472C2D" w:rsidRDefault="00472C2D" w:rsidP="00472C2D">
      <w:pPr>
        <w:widowControl w:val="0"/>
        <w:numPr>
          <w:ilvl w:val="0"/>
          <w:numId w:val="7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exac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ElementType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D</w:t>
      </w:r>
      <w:r w:rsidR="00AD46CD">
        <w:rPr>
          <w:rFonts w:ascii="Arial" w:hAnsi="Arial" w:cs="Arial"/>
          <w:szCs w:val="20"/>
        </w:rPr>
        <w:t>eleteMin</w:t>
      </w:r>
      <w:r>
        <w:rPr>
          <w:rFonts w:ascii="Arial" w:hAnsi="Arial" w:cs="Arial"/>
          <w:szCs w:val="20"/>
        </w:rPr>
        <w:t>(Heap</w:t>
      </w:r>
      <w:r>
        <w:rPr>
          <w:rFonts w:ascii="Arial" w:hAnsi="Arial" w:cs="Arial" w:hint="eastAsia"/>
          <w:szCs w:val="20"/>
        </w:rPr>
        <w:t>Struct</w:t>
      </w:r>
      <w:r>
        <w:rPr>
          <w:rFonts w:ascii="Arial" w:hAnsi="Arial" w:cs="Arial"/>
          <w:szCs w:val="20"/>
        </w:rPr>
        <w:t xml:space="preserve"> heap);</w:t>
      </w:r>
    </w:p>
    <w:p w14:paraId="5EAA007F" w14:textId="77777777" w:rsidR="00472C2D" w:rsidRDefault="00472C2D" w:rsidP="00472C2D">
      <w:pPr>
        <w:widowControl w:val="0"/>
        <w:numPr>
          <w:ilvl w:val="0"/>
          <w:numId w:val="7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00" w:lineRule="exac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v</w:t>
      </w:r>
      <w:r>
        <w:rPr>
          <w:rFonts w:ascii="Arial" w:hAnsi="Arial" w:cs="Arial"/>
          <w:szCs w:val="20"/>
        </w:rPr>
        <w:t xml:space="preserve">oid </w:t>
      </w:r>
      <w:r>
        <w:rPr>
          <w:rFonts w:ascii="Arial" w:hAnsi="Arial" w:cs="Arial" w:hint="eastAsia"/>
          <w:szCs w:val="20"/>
        </w:rPr>
        <w:t>P</w:t>
      </w:r>
      <w:r>
        <w:rPr>
          <w:rFonts w:ascii="Arial" w:hAnsi="Arial" w:cs="Arial"/>
          <w:szCs w:val="20"/>
        </w:rPr>
        <w:t>rint</w:t>
      </w:r>
      <w:r>
        <w:rPr>
          <w:rFonts w:ascii="Arial" w:hAnsi="Arial" w:cs="Arial" w:hint="eastAsia"/>
          <w:szCs w:val="20"/>
        </w:rPr>
        <w:t>Heap</w:t>
      </w:r>
      <w:r>
        <w:rPr>
          <w:rFonts w:ascii="Arial" w:hAnsi="Arial" w:cs="Arial"/>
          <w:szCs w:val="20"/>
        </w:rPr>
        <w:t>(Heap</w:t>
      </w:r>
      <w:r>
        <w:rPr>
          <w:rFonts w:ascii="Arial" w:hAnsi="Arial" w:cs="Arial" w:hint="eastAsia"/>
          <w:szCs w:val="20"/>
        </w:rPr>
        <w:t>Struct</w:t>
      </w:r>
      <w:r>
        <w:rPr>
          <w:rFonts w:ascii="Arial" w:hAnsi="Arial" w:cs="Arial"/>
          <w:szCs w:val="20"/>
        </w:rPr>
        <w:t xml:space="preserve"> heap);</w:t>
      </w:r>
    </w:p>
    <w:p w14:paraId="3AE1FAC7" w14:textId="77777777" w:rsidR="00472C2D" w:rsidRPr="00C25CF6" w:rsidRDefault="00472C2D" w:rsidP="00472C2D">
      <w:pPr>
        <w:tabs>
          <w:tab w:val="left" w:pos="426"/>
        </w:tabs>
        <w:rPr>
          <w:rFonts w:ascii="Arial" w:eastAsia="맑은 고딕" w:hAnsi="Arial" w:cs="Arial"/>
          <w:sz w:val="22"/>
        </w:rPr>
      </w:pPr>
    </w:p>
    <w:p w14:paraId="0A5E7AB0" w14:textId="77777777" w:rsidR="00472C2D" w:rsidRPr="00C25CF6" w:rsidRDefault="00472C2D" w:rsidP="00472C2D">
      <w:pPr>
        <w:tabs>
          <w:tab w:val="left" w:pos="426"/>
        </w:tabs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3</w:t>
      </w:r>
      <w:r w:rsidRPr="00C25CF6">
        <w:rPr>
          <w:rFonts w:ascii="Arial" w:eastAsia="맑은 고딕" w:hAnsi="Arial" w:cs="Arial"/>
          <w:sz w:val="22"/>
        </w:rPr>
        <w:t>. Program description</w:t>
      </w:r>
    </w:p>
    <w:p w14:paraId="659575F8" w14:textId="77777777" w:rsidR="00472C2D" w:rsidRPr="00C25CF6" w:rsidRDefault="00472C2D" w:rsidP="00472C2D">
      <w:pPr>
        <w:widowControl w:val="0"/>
        <w:numPr>
          <w:ilvl w:val="0"/>
          <w:numId w:val="5"/>
        </w:numPr>
        <w:tabs>
          <w:tab w:val="left" w:pos="426"/>
        </w:tabs>
        <w:wordWrap w:val="0"/>
        <w:autoSpaceDE w:val="0"/>
        <w:autoSpaceDN w:val="0"/>
        <w:ind w:left="720" w:hanging="360"/>
        <w:jc w:val="both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name : p7</w:t>
      </w:r>
      <w:r w:rsidRPr="00C25CF6">
        <w:rPr>
          <w:rFonts w:ascii="Arial" w:eastAsia="맑은 고딕" w:hAnsi="Arial" w:cs="Arial"/>
          <w:sz w:val="22"/>
        </w:rPr>
        <w:t>.c</w:t>
      </w:r>
    </w:p>
    <w:p w14:paraId="31DBA89A" w14:textId="77777777" w:rsidR="00472C2D" w:rsidRPr="00C25CF6" w:rsidRDefault="00472C2D" w:rsidP="00472C2D">
      <w:pPr>
        <w:widowControl w:val="0"/>
        <w:numPr>
          <w:ilvl w:val="0"/>
          <w:numId w:val="5"/>
        </w:numPr>
        <w:tabs>
          <w:tab w:val="left" w:pos="426"/>
        </w:tabs>
        <w:wordWrap w:val="0"/>
        <w:autoSpaceDE w:val="0"/>
        <w:autoSpaceDN w:val="0"/>
        <w:ind w:left="720" w:hanging="360"/>
        <w:jc w:val="both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input : a list of operations in a file</w:t>
      </w:r>
      <w:r>
        <w:rPr>
          <w:rFonts w:ascii="Arial" w:eastAsia="맑은 고딕" w:hAnsi="Arial" w:cs="Arial"/>
          <w:sz w:val="22"/>
        </w:rPr>
        <w:t xml:space="preserve"> (an input file name is given as a command line argument. See the example in “1. input” on the first page)</w:t>
      </w:r>
    </w:p>
    <w:p w14:paraId="52DFD8F0" w14:textId="77777777" w:rsidR="00472C2D" w:rsidRPr="006758FC" w:rsidRDefault="00472C2D" w:rsidP="00472C2D">
      <w:pPr>
        <w:widowControl w:val="0"/>
        <w:numPr>
          <w:ilvl w:val="0"/>
          <w:numId w:val="5"/>
        </w:numPr>
        <w:tabs>
          <w:tab w:val="left" w:pos="426"/>
        </w:tabs>
        <w:wordWrap w:val="0"/>
        <w:autoSpaceDE w:val="0"/>
        <w:autoSpaceDN w:val="0"/>
        <w:ind w:left="720" w:hanging="360"/>
        <w:jc w:val="both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 xml:space="preserve">output : the corresponding result </w:t>
      </w:r>
      <w:r>
        <w:rPr>
          <w:rFonts w:ascii="Arial" w:eastAsia="맑은 고딕" w:hAnsi="Arial" w:cs="Arial"/>
          <w:sz w:val="22"/>
        </w:rPr>
        <w:t>in</w:t>
      </w:r>
      <w:r w:rsidRPr="00C25CF6">
        <w:rPr>
          <w:rFonts w:ascii="Arial" w:eastAsia="맑은 고딕" w:hAnsi="Arial" w:cs="Arial"/>
          <w:sz w:val="22"/>
        </w:rPr>
        <w:t xml:space="preserve"> the standard output</w:t>
      </w:r>
    </w:p>
    <w:p w14:paraId="7092437B" w14:textId="77777777" w:rsidR="00472C2D" w:rsidRDefault="00472C2D" w:rsidP="00472C2D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14:paraId="3633ACC9" w14:textId="286E38B1" w:rsidR="00472C2D" w:rsidRPr="006758FC" w:rsidRDefault="00472C2D" w:rsidP="00472C2D">
      <w:pPr>
        <w:rPr>
          <w:rFonts w:ascii="Arial" w:eastAsia="맑은 고딕" w:hAnsi="Arial" w:cs="Arial"/>
          <w:sz w:val="22"/>
        </w:rPr>
      </w:pPr>
      <w:r w:rsidRPr="006758FC">
        <w:rPr>
          <w:rFonts w:ascii="Arial" w:eastAsia="맑은 고딕" w:hAnsi="Arial" w:cs="Arial"/>
          <w:sz w:val="22"/>
        </w:rPr>
        <w:t>Submit to the course</w:t>
      </w:r>
      <w:r w:rsidR="00AD46CD">
        <w:rPr>
          <w:rFonts w:ascii="Arial" w:eastAsia="맑은 고딕" w:hAnsi="Arial" w:cs="Arial"/>
          <w:sz w:val="22"/>
        </w:rPr>
        <w:t xml:space="preserve"> git</w:t>
      </w:r>
      <w:r w:rsidRPr="006758FC">
        <w:rPr>
          <w:rFonts w:ascii="Arial" w:eastAsia="맑은 고딕" w:hAnsi="Arial" w:cs="Arial"/>
          <w:sz w:val="22"/>
        </w:rPr>
        <w:t xml:space="preserve"> your so</w:t>
      </w:r>
      <w:r w:rsidR="00AD46CD">
        <w:rPr>
          <w:rFonts w:ascii="Arial" w:eastAsia="맑은 고딕" w:hAnsi="Arial" w:cs="Arial"/>
          <w:sz w:val="22"/>
        </w:rPr>
        <w:t>urce code. ( ~2020/5/7 23:59 )</w:t>
      </w:r>
    </w:p>
    <w:p w14:paraId="77787275" w14:textId="77777777" w:rsidR="00472C2D" w:rsidRPr="00472234" w:rsidRDefault="00472C2D" w:rsidP="00472C2D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</w:t>
      </w:r>
    </w:p>
    <w:p w14:paraId="62CBF1BB" w14:textId="77777777" w:rsidR="00472C2D" w:rsidRDefault="00472C2D" w:rsidP="00472C2D">
      <w:pPr>
        <w:rPr>
          <w:rFonts w:ascii="맑은 고딕" w:eastAsia="맑은 고딕" w:hAnsi="맑은 고딕" w:cs="맑은 고딕"/>
          <w:sz w:val="22"/>
        </w:rPr>
      </w:pPr>
    </w:p>
    <w:p w14:paraId="45057D42" w14:textId="77777777" w:rsidR="00472C2D" w:rsidRDefault="00472C2D" w:rsidP="00472C2D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14:paraId="2604DA5A" w14:textId="77777777" w:rsidR="00D25545" w:rsidRDefault="00D25545">
      <w:pPr>
        <w:tabs>
          <w:tab w:val="left" w:pos="426"/>
        </w:tabs>
        <w:jc w:val="both"/>
        <w:rPr>
          <w:rFonts w:ascii="맑은 고딕" w:eastAsia="맑은 고딕" w:hAnsi="맑은 고딕" w:cs="맑은 고딕"/>
          <w:sz w:val="22"/>
        </w:rPr>
      </w:pPr>
    </w:p>
    <w:p w14:paraId="2D4FC32E" w14:textId="77777777" w:rsidR="00D25545" w:rsidRDefault="00D25545">
      <w:pPr>
        <w:jc w:val="both"/>
        <w:rPr>
          <w:rFonts w:ascii="맑은 고딕" w:eastAsia="맑은 고딕" w:hAnsi="맑은 고딕" w:cs="맑은 고딕"/>
          <w:sz w:val="22"/>
        </w:rPr>
      </w:pPr>
    </w:p>
    <w:p w14:paraId="67FF922D" w14:textId="77777777" w:rsidR="00D25545" w:rsidRDefault="00D25545">
      <w:pPr>
        <w:tabs>
          <w:tab w:val="left" w:pos="426"/>
        </w:tabs>
        <w:jc w:val="both"/>
        <w:rPr>
          <w:rFonts w:ascii="맑은 고딕" w:eastAsia="맑은 고딕" w:hAnsi="맑은 고딕" w:cs="맑은 고딕"/>
          <w:sz w:val="22"/>
        </w:rPr>
      </w:pPr>
    </w:p>
    <w:sectPr w:rsidR="00D25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5" w15:restartNumberingAfterBreak="0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45"/>
    <w:rsid w:val="00080AAD"/>
    <w:rsid w:val="00472C2D"/>
    <w:rsid w:val="004D1E48"/>
    <w:rsid w:val="0056154A"/>
    <w:rsid w:val="005E38B3"/>
    <w:rsid w:val="007E0039"/>
    <w:rsid w:val="00902EBE"/>
    <w:rsid w:val="00AD46CD"/>
    <w:rsid w:val="00AE03F3"/>
    <w:rsid w:val="00B31835"/>
    <w:rsid w:val="00CF294A"/>
    <w:rsid w:val="00D25545"/>
    <w:rsid w:val="00D843E5"/>
    <w:rsid w:val="00F9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221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48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1E48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472C2D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kern w:val="2"/>
      <w:sz w:val="20"/>
      <w:szCs w:val="22"/>
      <w:lang w:eastAsia="ko-KR"/>
    </w:rPr>
  </w:style>
  <w:style w:type="table" w:styleId="a5">
    <w:name w:val="Table Grid"/>
    <w:basedOn w:val="a1"/>
    <w:uiPriority w:val="59"/>
    <w:rsid w:val="00472C2D"/>
    <w:pPr>
      <w:jc w:val="both"/>
    </w:pPr>
    <w:rPr>
      <w:kern w:val="2"/>
      <w:sz w:val="20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F37FE-0FAA-4E6A-A362-CDE4446E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13</cp:revision>
  <dcterms:created xsi:type="dcterms:W3CDTF">2015-04-07T12:31:00Z</dcterms:created>
  <dcterms:modified xsi:type="dcterms:W3CDTF">2020-04-28T03:40:00Z</dcterms:modified>
</cp:coreProperties>
</file>